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58505B" w14:textId="298BA519" w:rsidR="00F92354" w:rsidRDefault="00962601">
      <w:r>
        <w:t xml:space="preserve">CS 229 Project Proposal – </w:t>
      </w:r>
      <w:ins w:id="0" w:author="Ingerid" w:date="2016-10-20T18:46:00Z">
        <w:r w:rsidR="00AD01F5">
          <w:t xml:space="preserve"> Athletics and Sensing Devices – </w:t>
        </w:r>
      </w:ins>
      <w:r>
        <w:t xml:space="preserve">Application </w:t>
      </w:r>
      <w:del w:id="1" w:author="Ingerid" w:date="2016-10-20T18:46:00Z">
        <w:r w:rsidDel="00AD01F5">
          <w:delText>Category</w:delText>
        </w:r>
      </w:del>
      <w:ins w:id="2" w:author="Ingerid" w:date="2016-10-20T18:46:00Z">
        <w:r w:rsidR="00AD01F5">
          <w:t>based</w:t>
        </w:r>
      </w:ins>
    </w:p>
    <w:p w14:paraId="1F0F91D8" w14:textId="3A9129D2" w:rsidR="00962601" w:rsidRDefault="00962601">
      <w:r>
        <w:t xml:space="preserve">Alexei Bastidas, </w:t>
      </w:r>
      <w:hyperlink r:id="rId7" w:history="1">
        <w:r w:rsidRPr="00AF17EE">
          <w:rPr>
            <w:rStyle w:val="Hyperlink"/>
          </w:rPr>
          <w:t>alexeib@stanford.edu</w:t>
        </w:r>
      </w:hyperlink>
    </w:p>
    <w:p w14:paraId="32FA78CC" w14:textId="08A8B9DB" w:rsidR="006F6D01" w:rsidRDefault="004F607B">
      <w:pPr>
        <w:rPr>
          <w:ins w:id="3" w:author="Alexei Bastidas" w:date="2016-10-21T08:43:00Z"/>
        </w:rPr>
      </w:pPr>
      <w:r>
        <w:t xml:space="preserve">Ingerid Fosli, </w:t>
      </w:r>
      <w:ins w:id="4" w:author="Alexei Bastidas" w:date="2016-10-21T08:43:00Z">
        <w:r w:rsidR="006F6D01">
          <w:fldChar w:fldCharType="begin"/>
        </w:r>
        <w:r w:rsidR="006F6D01">
          <w:instrText xml:space="preserve"> HYPERLINK "mailto:</w:instrText>
        </w:r>
      </w:ins>
      <w:r w:rsidR="006F6D01">
        <w:instrText>ifosli@stanford.edu</w:instrText>
      </w:r>
      <w:ins w:id="5" w:author="Alexei Bastidas" w:date="2016-10-21T08:43:00Z">
        <w:r w:rsidR="006F6D01">
          <w:instrText xml:space="preserve">" </w:instrText>
        </w:r>
        <w:r w:rsidR="006F6D01">
          <w:fldChar w:fldCharType="separate"/>
        </w:r>
      </w:ins>
      <w:r w:rsidR="006F6D01" w:rsidRPr="00F860B7">
        <w:rPr>
          <w:rStyle w:val="Hyperlink"/>
        </w:rPr>
        <w:t>ifosli@stanford.edu</w:t>
      </w:r>
      <w:ins w:id="6" w:author="Alexei Bastidas" w:date="2016-10-21T08:43:00Z">
        <w:r w:rsidR="006F6D01">
          <w:fldChar w:fldCharType="end"/>
        </w:r>
      </w:ins>
    </w:p>
    <w:p w14:paraId="57F81043" w14:textId="07FA32A9" w:rsidR="006F6D01" w:rsidDel="006F6D01" w:rsidRDefault="006F6D01">
      <w:pPr>
        <w:rPr>
          <w:del w:id="7" w:author="Alexei Bastidas" w:date="2016-10-21T08:43:00Z"/>
        </w:rPr>
      </w:pPr>
    </w:p>
    <w:p w14:paraId="335ADCB1" w14:textId="77777777" w:rsidR="00962601" w:rsidRDefault="00962601" w:rsidP="00962601">
      <w:pPr>
        <w:jc w:val="center"/>
        <w:rPr>
          <w:b/>
        </w:rPr>
      </w:pPr>
      <w:r w:rsidRPr="00962601">
        <w:rPr>
          <w:b/>
        </w:rPr>
        <w:t>Predicting Fantasy Football Production Leveraging Domain Expertise</w:t>
      </w:r>
    </w:p>
    <w:p w14:paraId="3FD1483E" w14:textId="77777777" w:rsidR="00C01DBA" w:rsidRPr="00C01DBA" w:rsidRDefault="00C01DBA" w:rsidP="00C01DBA">
      <w:r>
        <w:rPr>
          <w:b/>
        </w:rPr>
        <w:t>Motivation</w:t>
      </w:r>
    </w:p>
    <w:p w14:paraId="5ACD5979" w14:textId="4F0AE2FA" w:rsidR="00F01821" w:rsidRDefault="00962601" w:rsidP="00F01821">
      <w:pPr>
        <w:ind w:firstLine="720"/>
      </w:pPr>
      <w:r>
        <w:t xml:space="preserve">Over the last decade, </w:t>
      </w:r>
      <w:r w:rsidR="004F607B">
        <w:t>f</w:t>
      </w:r>
      <w:r>
        <w:t>antasy sports have gathered a significant followi</w:t>
      </w:r>
      <w:bookmarkStart w:id="8" w:name="_GoBack"/>
      <w:bookmarkEnd w:id="8"/>
      <w:r>
        <w:t>ng</w:t>
      </w:r>
      <w:del w:id="9" w:author="Ingerid" w:date="2016-10-20T18:48:00Z">
        <w:r w:rsidDel="00AD01F5">
          <w:delText xml:space="preserve"> due to the ease of organizing and participating in leagues through sites such as ESPN, Yahoo, NFL.com, and others</w:delText>
        </w:r>
      </w:del>
      <w:r>
        <w:t>. Recently</w:t>
      </w:r>
      <w:del w:id="10" w:author="Ingerid" w:date="2016-10-20T18:34:00Z">
        <w:r w:rsidR="004F607B" w:rsidDel="00F92354">
          <w:delText xml:space="preserve"> though</w:delText>
        </w:r>
      </w:del>
      <w:r>
        <w:t xml:space="preserve">, gambling on fantasy football has taken off – in particular, weekly competition sites such as FanDuel </w:t>
      </w:r>
      <w:del w:id="11" w:author="Ingerid" w:date="2016-10-20T18:34:00Z">
        <w:r w:rsidDel="00F92354">
          <w:delText xml:space="preserve">and others </w:delText>
        </w:r>
      </w:del>
      <w:r>
        <w:t xml:space="preserve">have become incredibly popular. These weekly leagues </w:t>
      </w:r>
      <w:r w:rsidR="00F01821">
        <w:t>provide each user a bundle of $60,000 in</w:t>
      </w:r>
      <w:r w:rsidR="004F607B">
        <w:t>-</w:t>
      </w:r>
      <w:r w:rsidR="00F01821">
        <w:t>game currency with which to purchase players</w:t>
      </w:r>
      <w:del w:id="12" w:author="Ingerid" w:date="2016-10-20T18:48:00Z">
        <w:r w:rsidR="00F01821" w:rsidDel="00AD01F5">
          <w:delText xml:space="preserve"> of varying </w:delText>
        </w:r>
        <w:r w:rsidR="004F607B" w:rsidDel="00AD01F5">
          <w:delText>prices</w:delText>
        </w:r>
      </w:del>
      <w:r w:rsidR="004F607B">
        <w:t xml:space="preserve"> </w:t>
      </w:r>
      <w:r w:rsidR="00F01821">
        <w:t>in order to set their line-up</w:t>
      </w:r>
      <w:r w:rsidR="004F607B">
        <w:t xml:space="preserve"> for weekly betting competitions</w:t>
      </w:r>
      <w:r w:rsidR="00F01821">
        <w:t>. The salaries are tied to the average fantasy points per game generated by the player – i</w:t>
      </w:r>
      <w:r w:rsidR="00F45D27">
        <w:t>.</w:t>
      </w:r>
      <w:r w:rsidR="00F01821">
        <w:t>e</w:t>
      </w:r>
      <w:r w:rsidR="00F45D27">
        <w:t>.</w:t>
      </w:r>
      <w:r w:rsidR="00F01821">
        <w:t>, a player like Tom Brady</w:t>
      </w:r>
      <w:ins w:id="13" w:author="Ingerid" w:date="2016-10-20T18:35:00Z">
        <w:r w:rsidR="00F92354">
          <w:t>,</w:t>
        </w:r>
      </w:ins>
      <w:r w:rsidR="00F01821">
        <w:t xml:space="preserve"> </w:t>
      </w:r>
      <w:del w:id="14" w:author="Ingerid" w:date="2016-10-20T18:35:00Z">
        <w:r w:rsidR="00F01821" w:rsidDel="00F92354">
          <w:delText xml:space="preserve">that </w:delText>
        </w:r>
      </w:del>
      <w:r w:rsidR="00F01821">
        <w:t xml:space="preserve">currently </w:t>
      </w:r>
      <w:del w:id="15" w:author="Ingerid" w:date="2016-10-20T18:35:00Z">
        <w:r w:rsidR="00F01821" w:rsidDel="00F92354">
          <w:delText xml:space="preserve">is </w:delText>
        </w:r>
      </w:del>
      <w:r w:rsidR="00F01821">
        <w:t>averaging 28.4 fantasy points per game</w:t>
      </w:r>
      <w:del w:id="16" w:author="Ingerid" w:date="2016-10-20T18:49:00Z">
        <w:r w:rsidR="00F01821" w:rsidDel="00AD01F5">
          <w:delText>, the highest of any current starting Quarterback</w:delText>
        </w:r>
      </w:del>
      <w:r w:rsidR="00F01821">
        <w:t>, has a salary of $9,100, whereas someone like Chase Daniel</w:t>
      </w:r>
      <w:del w:id="17" w:author="Ingerid" w:date="2016-10-20T18:49:00Z">
        <w:r w:rsidR="00F01821" w:rsidDel="00AD01F5">
          <w:delText xml:space="preserve"> </w:delText>
        </w:r>
      </w:del>
      <w:del w:id="18" w:author="Ingerid" w:date="2016-10-20T18:35:00Z">
        <w:r w:rsidR="00F01821" w:rsidDel="00F92354">
          <w:delText xml:space="preserve">that </w:delText>
        </w:r>
      </w:del>
      <w:del w:id="19" w:author="Ingerid" w:date="2016-10-20T18:49:00Z">
        <w:r w:rsidR="00F01821" w:rsidDel="00AD01F5">
          <w:delText xml:space="preserve">has </w:delText>
        </w:r>
      </w:del>
      <w:ins w:id="20" w:author="Ingerid" w:date="2016-10-20T18:49:00Z">
        <w:r w:rsidR="00AD01F5">
          <w:t xml:space="preserve">, </w:t>
        </w:r>
      </w:ins>
      <w:r w:rsidR="00F01821">
        <w:t xml:space="preserve">yet to play </w:t>
      </w:r>
      <w:del w:id="21" w:author="Ingerid" w:date="2016-10-20T18:49:00Z">
        <w:r w:rsidR="00F01821" w:rsidDel="00AD01F5">
          <w:delText xml:space="preserve">a game </w:delText>
        </w:r>
      </w:del>
      <w:r w:rsidR="00F01821">
        <w:t>this season</w:t>
      </w:r>
      <w:ins w:id="22" w:author="Ingerid" w:date="2016-10-20T18:49:00Z">
        <w:r w:rsidR="00AD01F5">
          <w:t>,</w:t>
        </w:r>
      </w:ins>
      <w:r w:rsidR="00F01821">
        <w:t xml:space="preserve"> has a </w:t>
      </w:r>
      <w:r w:rsidR="00F45D27">
        <w:t>salary</w:t>
      </w:r>
      <w:r w:rsidR="00F01821">
        <w:t xml:space="preserve"> of $5,000. </w:t>
      </w:r>
    </w:p>
    <w:p w14:paraId="12EE66D4" w14:textId="66B27EBC" w:rsidR="00F01821" w:rsidRDefault="00F01821" w:rsidP="00F01821">
      <w:pPr>
        <w:ind w:firstLine="720"/>
      </w:pPr>
      <w:r>
        <w:t xml:space="preserve">Given this, the goal is to produce regression models for all fantasy positions </w:t>
      </w:r>
      <w:del w:id="23" w:author="Ingerid" w:date="2016-10-20T18:50:00Z">
        <w:r w:rsidDel="00AD01F5">
          <w:delText xml:space="preserve">in efforts </w:delText>
        </w:r>
      </w:del>
      <w:r>
        <w:t xml:space="preserve">to find an exploitable market inefficiency. </w:t>
      </w:r>
      <w:r w:rsidR="004F607B">
        <w:t>Particularly, we</w:t>
      </w:r>
      <w:r>
        <w:t xml:space="preserve"> want to create predictive regression models for: Quarterbacks, Running Backs, Wide Receivers, Tight Ends, Place Kickers, and Defensive Units</w:t>
      </w:r>
      <w:ins w:id="24" w:author="Ingerid" w:date="2016-10-20T18:36:00Z">
        <w:r w:rsidR="00F92354">
          <w:t>,</w:t>
        </w:r>
      </w:ins>
      <w:r>
        <w:t xml:space="preserve"> </w:t>
      </w:r>
      <w:del w:id="25" w:author="Ingerid" w:date="2016-10-20T18:36:00Z">
        <w:r w:rsidDel="00F92354">
          <w:delText xml:space="preserve">in efforts </w:delText>
        </w:r>
      </w:del>
      <w:r>
        <w:t xml:space="preserve">to </w:t>
      </w:r>
      <w:r w:rsidR="00C01DBA">
        <w:t>beat the market, as defined by FanDuel, and gain an edge in fantasy betting.</w:t>
      </w:r>
    </w:p>
    <w:p w14:paraId="5EEB8DC2" w14:textId="77777777" w:rsidR="00887B0D" w:rsidRDefault="00C01DBA">
      <w:pPr>
        <w:rPr>
          <w:b/>
        </w:rPr>
      </w:pPr>
      <w:r>
        <w:rPr>
          <w:b/>
        </w:rPr>
        <w:t>Data</w:t>
      </w:r>
    </w:p>
    <w:p w14:paraId="0DAA34E7" w14:textId="7DA19BE5" w:rsidR="00C01DBA" w:rsidRDefault="00C01DBA">
      <w:r w:rsidRPr="00C01DBA">
        <w:tab/>
      </w:r>
      <w:del w:id="26" w:author="Ingerid" w:date="2016-10-20T18:51:00Z">
        <w:r w:rsidRPr="00C01DBA" w:rsidDel="00AD01F5">
          <w:delText>For</w:delText>
        </w:r>
        <w:r w:rsidDel="00AD01F5">
          <w:delText xml:space="preserve"> data, </w:delText>
        </w:r>
        <w:r w:rsidR="004F607B" w:rsidDel="00AD01F5">
          <w:delText>w</w:delText>
        </w:r>
      </w:del>
      <w:ins w:id="27" w:author="Ingerid" w:date="2016-10-20T18:51:00Z">
        <w:r w:rsidR="00AD01F5">
          <w:t>W</w:t>
        </w:r>
      </w:ins>
      <w:r w:rsidR="004F607B">
        <w:t>e</w:t>
      </w:r>
      <w:r>
        <w:t xml:space="preserve"> will be scraping</w:t>
      </w:r>
      <w:r w:rsidR="004F607B">
        <w:t xml:space="preserve"> historical f</w:t>
      </w:r>
      <w:r>
        <w:t>antasy point production</w:t>
      </w:r>
      <w:r w:rsidR="004F607B">
        <w:t xml:space="preserve"> data</w:t>
      </w:r>
      <w:r>
        <w:t xml:space="preserve"> </w:t>
      </w:r>
      <w:r w:rsidR="004F607B">
        <w:t xml:space="preserve">under FanDuel’s scoring system for </w:t>
      </w:r>
      <w:r>
        <w:t xml:space="preserve">each position from RotoGuru.com, a site that tracks weekly salary and production values back to 2011. Similarly, </w:t>
      </w:r>
      <w:r w:rsidR="004F607B">
        <w:t>we</w:t>
      </w:r>
      <w:r>
        <w:t xml:space="preserve"> will be scraping actual yardage</w:t>
      </w:r>
      <w:r w:rsidR="004F607B">
        <w:t>, snap counts, turnovers,</w:t>
      </w:r>
      <w:r>
        <w:t xml:space="preserve"> and touchdown production for </w:t>
      </w:r>
      <w:r w:rsidR="00887B0D">
        <w:t xml:space="preserve">all players from the 2011 season on from the NFL’s statistics portal. </w:t>
      </w:r>
    </w:p>
    <w:p w14:paraId="55BC4B32" w14:textId="687C64B8" w:rsidR="00887B0D" w:rsidRDefault="00887B0D">
      <w:r>
        <w:tab/>
        <w:t xml:space="preserve">However, noting that each team is different and weekly match-ups play an incredibly important role for a player’s production, </w:t>
      </w:r>
      <w:r w:rsidR="004F607B">
        <w:t>we</w:t>
      </w:r>
      <w:r>
        <w:t xml:space="preserve"> will </w:t>
      </w:r>
      <w:del w:id="28" w:author="Ingerid" w:date="2016-10-20T18:52:00Z">
        <w:r w:rsidDel="00AD01F5">
          <w:delText xml:space="preserve">not only be looking at a player’s historical production but </w:delText>
        </w:r>
      </w:del>
      <w:r>
        <w:t>also</w:t>
      </w:r>
      <w:ins w:id="29" w:author="Ingerid" w:date="2016-10-20T18:52:00Z">
        <w:r w:rsidR="00AD01F5">
          <w:t xml:space="preserve"> be</w:t>
        </w:r>
      </w:ins>
      <w:r>
        <w:t xml:space="preserve"> gathering data for the team a player belongs to </w:t>
      </w:r>
      <w:del w:id="30" w:author="Ingerid" w:date="2016-10-20T18:52:00Z">
        <w:r w:rsidDel="00AD01F5">
          <w:delText>along with</w:delText>
        </w:r>
      </w:del>
      <w:ins w:id="31" w:author="Ingerid" w:date="2016-10-20T18:52:00Z">
        <w:r w:rsidR="00AD01F5">
          <w:t>and</w:t>
        </w:r>
      </w:ins>
      <w:r>
        <w:t xml:space="preserve"> their </w:t>
      </w:r>
      <w:r w:rsidR="004F607B">
        <w:t xml:space="preserve">weekly </w:t>
      </w:r>
      <w:r>
        <w:t xml:space="preserve">opponent. </w:t>
      </w:r>
      <w:r w:rsidR="004F607B">
        <w:t>For this, we</w:t>
      </w:r>
      <w:r>
        <w:t xml:space="preserve"> will use Football Outsider’s metrics for player rankings, defensive and offensive team rankings, and team efficiency rankings</w:t>
      </w:r>
      <w:r w:rsidR="004F607B">
        <w:t xml:space="preserve">. </w:t>
      </w:r>
    </w:p>
    <w:p w14:paraId="339DAFBB" w14:textId="1EE8002B" w:rsidR="00887B0D" w:rsidRDefault="004F607B">
      <w:pPr>
        <w:rPr>
          <w:b/>
        </w:rPr>
      </w:pPr>
      <w:r>
        <w:rPr>
          <w:b/>
        </w:rPr>
        <w:t>Features</w:t>
      </w:r>
    </w:p>
    <w:p w14:paraId="455B42B2" w14:textId="4E10FFC5" w:rsidR="004F607B" w:rsidRDefault="00F45D27">
      <w:del w:id="32" w:author="Ingerid" w:date="2016-10-20T18:53:00Z">
        <w:r w:rsidDel="00AD01F5">
          <w:delText>Currently, planned features for offensive positions</w:delText>
        </w:r>
      </w:del>
      <w:ins w:id="33" w:author="Ingerid" w:date="2016-10-20T18:53:00Z">
        <w:r w:rsidR="00AD01F5">
          <w:t>For offenses</w:t>
        </w:r>
      </w:ins>
      <w:del w:id="34" w:author="Ingerid" w:date="2016-10-20T18:38:00Z">
        <w:r w:rsidDel="00F92354">
          <w:delText xml:space="preserve"> are</w:delText>
        </w:r>
      </w:del>
      <w:r>
        <w:t>:</w:t>
      </w:r>
    </w:p>
    <w:p w14:paraId="6A8A9FAC" w14:textId="77777777" w:rsidR="00305BA2" w:rsidRDefault="00F45D27" w:rsidP="00F45D27">
      <w:pPr>
        <w:pStyle w:val="ListParagraph"/>
        <w:numPr>
          <w:ilvl w:val="0"/>
          <w:numId w:val="1"/>
        </w:numPr>
        <w:rPr>
          <w:ins w:id="35" w:author="Ingerid" w:date="2016-10-20T18:54:00Z"/>
        </w:rPr>
      </w:pPr>
      <w:r>
        <w:t>Primary box score statistics for</w:t>
      </w:r>
    </w:p>
    <w:p w14:paraId="37C69638" w14:textId="631C8B42" w:rsidR="00F45D27" w:rsidRDefault="00F45D27">
      <w:pPr>
        <w:pStyle w:val="ListParagraph"/>
        <w:numPr>
          <w:ilvl w:val="1"/>
          <w:numId w:val="1"/>
        </w:numPr>
        <w:rPr>
          <w:ins w:id="36" w:author="Ingerid" w:date="2016-10-20T18:55:00Z"/>
        </w:rPr>
        <w:pPrChange w:id="37" w:author="Ingerid" w:date="2016-10-20T18:54:00Z">
          <w:pPr>
            <w:pStyle w:val="ListParagraph"/>
            <w:numPr>
              <w:numId w:val="1"/>
            </w:numPr>
            <w:ind w:hanging="360"/>
          </w:pPr>
        </w:pPrChange>
      </w:pPr>
      <w:del w:id="38" w:author="Ingerid" w:date="2016-10-20T18:54:00Z">
        <w:r w:rsidDel="00305BA2">
          <w:delText xml:space="preserve"> </w:delText>
        </w:r>
      </w:del>
      <w:r>
        <w:t>last X games (i.e. yardage gained, touchdowns scored, turnovers committed, yards per attempt</w:t>
      </w:r>
      <w:del w:id="39" w:author="Ingerid" w:date="2016-10-20T18:38:00Z">
        <w:r w:rsidDel="00F92354">
          <w:delText>, etc</w:delText>
        </w:r>
      </w:del>
      <w:r>
        <w:t xml:space="preserve">) – where X </w:t>
      </w:r>
      <w:del w:id="40" w:author="Ingerid" w:date="2016-10-20T18:54:00Z">
        <w:r w:rsidDel="00305BA2">
          <w:delText>is some value to be determined, with a max of the last</w:delText>
        </w:r>
      </w:del>
      <w:ins w:id="41" w:author="Ingerid" w:date="2016-10-20T18:54:00Z">
        <w:r w:rsidR="00305BA2">
          <w:t>will be at most</w:t>
        </w:r>
      </w:ins>
      <w:r>
        <w:t xml:space="preserve"> 16 games, i.e. a season’s worth.</w:t>
      </w:r>
    </w:p>
    <w:p w14:paraId="49EB09D9" w14:textId="58E5A791" w:rsidR="00305BA2" w:rsidRDefault="00305BA2">
      <w:pPr>
        <w:pStyle w:val="ListParagraph"/>
        <w:numPr>
          <w:ilvl w:val="1"/>
          <w:numId w:val="1"/>
        </w:numPr>
        <w:pPrChange w:id="42" w:author="Ingerid" w:date="2016-10-20T18:54:00Z">
          <w:pPr>
            <w:pStyle w:val="ListParagraph"/>
            <w:numPr>
              <w:numId w:val="1"/>
            </w:numPr>
            <w:ind w:hanging="360"/>
          </w:pPr>
        </w:pPrChange>
      </w:pPr>
      <w:ins w:id="43" w:author="Ingerid" w:date="2016-10-20T18:55:00Z">
        <w:r>
          <w:t>opposing defense over last X games (i.e. yards allowed, turnovers caused, sacks, tackles for loss)</w:t>
        </w:r>
      </w:ins>
    </w:p>
    <w:p w14:paraId="4C26179C" w14:textId="77777777" w:rsidR="00F92354" w:rsidRDefault="004F607B" w:rsidP="00F45D27">
      <w:pPr>
        <w:pStyle w:val="ListParagraph"/>
        <w:numPr>
          <w:ilvl w:val="0"/>
          <w:numId w:val="1"/>
        </w:numPr>
        <w:rPr>
          <w:ins w:id="44" w:author="Ingerid" w:date="2016-10-20T18:41:00Z"/>
        </w:rPr>
      </w:pPr>
      <w:r>
        <w:t xml:space="preserve">Current Football Outsider(FO) </w:t>
      </w:r>
      <w:r w:rsidR="00F45D27">
        <w:t xml:space="preserve">ranking for </w:t>
      </w:r>
    </w:p>
    <w:p w14:paraId="7EEC2C72" w14:textId="6C649A87" w:rsidR="004F607B" w:rsidRDefault="00F45D27">
      <w:pPr>
        <w:pStyle w:val="ListParagraph"/>
        <w:numPr>
          <w:ilvl w:val="1"/>
          <w:numId w:val="1"/>
        </w:numPr>
        <w:pPrChange w:id="45" w:author="Ingerid" w:date="2016-10-20T18:41:00Z">
          <w:pPr>
            <w:pStyle w:val="ListParagraph"/>
            <w:numPr>
              <w:numId w:val="1"/>
            </w:numPr>
            <w:ind w:hanging="360"/>
          </w:pPr>
        </w:pPrChange>
      </w:pPr>
      <w:del w:id="46" w:author="Ingerid" w:date="2016-10-20T18:41:00Z">
        <w:r w:rsidDel="00F92354">
          <w:delText xml:space="preserve">particular </w:delText>
        </w:r>
      </w:del>
      <w:r>
        <w:t>player</w:t>
      </w:r>
    </w:p>
    <w:p w14:paraId="5042E0B6" w14:textId="6A892B98" w:rsidR="00F45D27" w:rsidRDefault="00F45D27">
      <w:pPr>
        <w:pStyle w:val="ListParagraph"/>
        <w:numPr>
          <w:ilvl w:val="1"/>
          <w:numId w:val="1"/>
        </w:numPr>
        <w:pPrChange w:id="47" w:author="Ingerid" w:date="2016-10-20T18:41:00Z">
          <w:pPr>
            <w:pStyle w:val="ListParagraph"/>
            <w:numPr>
              <w:numId w:val="1"/>
            </w:numPr>
            <w:ind w:hanging="360"/>
          </w:pPr>
        </w:pPrChange>
      </w:pPr>
      <w:del w:id="48" w:author="Ingerid" w:date="2016-10-20T18:41:00Z">
        <w:r w:rsidDel="00F92354">
          <w:delText xml:space="preserve">Current FO ranking for player’s </w:delText>
        </w:r>
      </w:del>
      <w:r>
        <w:t>supporting cast</w:t>
      </w:r>
    </w:p>
    <w:p w14:paraId="7ECD6D73" w14:textId="2B5A5E7B" w:rsidR="00F45D27" w:rsidDel="00305BA2" w:rsidRDefault="00F45D27">
      <w:pPr>
        <w:pStyle w:val="ListParagraph"/>
        <w:numPr>
          <w:ilvl w:val="1"/>
          <w:numId w:val="1"/>
        </w:numPr>
        <w:rPr>
          <w:del w:id="49" w:author="Ingerid" w:date="2016-10-20T18:55:00Z"/>
        </w:rPr>
        <w:pPrChange w:id="50" w:author="Ingerid" w:date="2016-10-20T18:42:00Z">
          <w:pPr>
            <w:pStyle w:val="ListParagraph"/>
            <w:numPr>
              <w:numId w:val="1"/>
            </w:numPr>
            <w:ind w:hanging="360"/>
          </w:pPr>
        </w:pPrChange>
      </w:pPr>
      <w:del w:id="51" w:author="Ingerid" w:date="2016-10-20T18:42:00Z">
        <w:r w:rsidDel="00F92354">
          <w:delText xml:space="preserve">Current FO ranking for </w:delText>
        </w:r>
      </w:del>
      <w:r>
        <w:t xml:space="preserve">opponent’s defensive units </w:t>
      </w:r>
    </w:p>
    <w:p w14:paraId="0A643A69" w14:textId="77777777" w:rsidR="00305BA2" w:rsidRDefault="00305BA2">
      <w:pPr>
        <w:pStyle w:val="ListParagraph"/>
        <w:numPr>
          <w:ilvl w:val="1"/>
          <w:numId w:val="1"/>
        </w:numPr>
        <w:rPr>
          <w:ins w:id="52" w:author="Ingerid" w:date="2016-10-20T18:55:00Z"/>
        </w:rPr>
        <w:pPrChange w:id="53" w:author="Ingerid" w:date="2016-10-20T18:41:00Z">
          <w:pPr>
            <w:ind w:left="360"/>
          </w:pPr>
        </w:pPrChange>
      </w:pPr>
    </w:p>
    <w:p w14:paraId="655C44EA" w14:textId="0B998D3D" w:rsidR="00F45D27" w:rsidDel="00305BA2" w:rsidRDefault="00F45D27" w:rsidP="00F45D27">
      <w:pPr>
        <w:pStyle w:val="ListParagraph"/>
        <w:numPr>
          <w:ilvl w:val="0"/>
          <w:numId w:val="1"/>
        </w:numPr>
        <w:rPr>
          <w:del w:id="54" w:author="Ingerid" w:date="2016-10-20T18:55:00Z"/>
        </w:rPr>
      </w:pPr>
      <w:del w:id="55" w:author="Ingerid" w:date="2016-10-20T18:55:00Z">
        <w:r w:rsidDel="00305BA2">
          <w:lastRenderedPageBreak/>
          <w:delText xml:space="preserve">Primary box score statistics for </w:delText>
        </w:r>
      </w:del>
      <w:del w:id="56" w:author="Ingerid" w:date="2016-10-20T18:54:00Z">
        <w:r w:rsidDel="00305BA2">
          <w:delText>opposing defense over last X games (i.e. yards allowed, turnovers caused, sacks, tackles for loss</w:delText>
        </w:r>
      </w:del>
      <w:del w:id="57" w:author="Ingerid" w:date="2016-10-20T18:39:00Z">
        <w:r w:rsidDel="00F92354">
          <w:delText>, etc</w:delText>
        </w:r>
      </w:del>
      <w:del w:id="58" w:author="Ingerid" w:date="2016-10-20T18:54:00Z">
        <w:r w:rsidDel="00305BA2">
          <w:delText>)</w:delText>
        </w:r>
      </w:del>
    </w:p>
    <w:p w14:paraId="6F24754C" w14:textId="20AF824F" w:rsidR="00F45D27" w:rsidRDefault="00F45D27">
      <w:pPr>
        <w:pPrChange w:id="59" w:author="Ingerid" w:date="2016-10-20T18:41:00Z">
          <w:pPr>
            <w:ind w:left="360"/>
          </w:pPr>
        </w:pPrChange>
      </w:pPr>
      <w:r>
        <w:t xml:space="preserve">These features will be adjusted depending on the specific position group being modelled (i.e. we don’t care </w:t>
      </w:r>
      <w:del w:id="60" w:author="Ingerid" w:date="2016-10-20T18:40:00Z">
        <w:r w:rsidDel="00F92354">
          <w:delText xml:space="preserve">too </w:delText>
        </w:r>
      </w:del>
      <w:r>
        <w:t xml:space="preserve">much about fields goals scored </w:t>
      </w:r>
      <w:del w:id="61" w:author="Ingerid" w:date="2016-10-20T18:40:00Z">
        <w:r w:rsidDel="00F92354">
          <w:delText>in regards to a</w:delText>
        </w:r>
      </w:del>
      <w:ins w:id="62" w:author="Ingerid" w:date="2016-10-20T18:40:00Z">
        <w:r w:rsidR="00F92354">
          <w:t>for</w:t>
        </w:r>
      </w:ins>
      <w:r>
        <w:t xml:space="preserve"> running back</w:t>
      </w:r>
      <w:ins w:id="63" w:author="Ingerid" w:date="2016-10-20T18:56:00Z">
        <w:r w:rsidR="00305BA2">
          <w:t>s</w:t>
        </w:r>
      </w:ins>
      <w:del w:id="64" w:author="Ingerid" w:date="2016-10-20T18:41:00Z">
        <w:r w:rsidDel="00F92354">
          <w:delText>’s production</w:delText>
        </w:r>
      </w:del>
      <w:r>
        <w:t>)</w:t>
      </w:r>
    </w:p>
    <w:p w14:paraId="1168CED6" w14:textId="1C4D644D" w:rsidR="00F45D27" w:rsidRDefault="00F45D27">
      <w:pPr>
        <w:pPrChange w:id="65" w:author="Ingerid" w:date="2016-10-20T18:41:00Z">
          <w:pPr>
            <w:ind w:left="360"/>
          </w:pPr>
        </w:pPrChange>
      </w:pPr>
      <w:r>
        <w:t>For defenses:</w:t>
      </w:r>
    </w:p>
    <w:p w14:paraId="600D903F" w14:textId="0E353BC4" w:rsidR="00F45D27" w:rsidRDefault="00F45D27" w:rsidP="00F45D27">
      <w:pPr>
        <w:pStyle w:val="ListParagraph"/>
        <w:numPr>
          <w:ilvl w:val="0"/>
          <w:numId w:val="2"/>
        </w:numPr>
      </w:pPr>
      <w:r>
        <w:t xml:space="preserve">Primary box score statistics for last X games </w:t>
      </w:r>
    </w:p>
    <w:p w14:paraId="44E75C9D" w14:textId="77777777" w:rsidR="00F92354" w:rsidRDefault="00F45D27" w:rsidP="00F45D27">
      <w:pPr>
        <w:pStyle w:val="ListParagraph"/>
        <w:numPr>
          <w:ilvl w:val="0"/>
          <w:numId w:val="2"/>
        </w:numPr>
        <w:rPr>
          <w:ins w:id="66" w:author="Ingerid" w:date="2016-10-20T18:42:00Z"/>
        </w:rPr>
      </w:pPr>
      <w:r>
        <w:t>Current FO rankings for</w:t>
      </w:r>
    </w:p>
    <w:p w14:paraId="33904AB8" w14:textId="7AD8DB42" w:rsidR="00F45D27" w:rsidRDefault="00F45D27">
      <w:pPr>
        <w:pStyle w:val="ListParagraph"/>
        <w:numPr>
          <w:ilvl w:val="1"/>
          <w:numId w:val="2"/>
        </w:numPr>
        <w:pPrChange w:id="67" w:author="Ingerid" w:date="2016-10-20T18:42:00Z">
          <w:pPr>
            <w:pStyle w:val="ListParagraph"/>
            <w:numPr>
              <w:numId w:val="2"/>
            </w:numPr>
            <w:ind w:left="1080" w:hanging="360"/>
          </w:pPr>
        </w:pPrChange>
      </w:pPr>
      <w:del w:id="68" w:author="Ingerid" w:date="2016-10-20T18:42:00Z">
        <w:r w:rsidDel="00F92354">
          <w:delText xml:space="preserve"> </w:delText>
        </w:r>
      </w:del>
      <w:r>
        <w:t>individual members of defense</w:t>
      </w:r>
    </w:p>
    <w:p w14:paraId="57C40329" w14:textId="6C606637" w:rsidR="00F45D27" w:rsidRDefault="00F45D27">
      <w:pPr>
        <w:pStyle w:val="ListParagraph"/>
        <w:numPr>
          <w:ilvl w:val="1"/>
          <w:numId w:val="2"/>
        </w:numPr>
        <w:pPrChange w:id="69" w:author="Ingerid" w:date="2016-10-20T18:42:00Z">
          <w:pPr>
            <w:pStyle w:val="ListParagraph"/>
            <w:numPr>
              <w:numId w:val="2"/>
            </w:numPr>
            <w:ind w:left="1080" w:hanging="360"/>
          </w:pPr>
        </w:pPrChange>
      </w:pPr>
      <w:del w:id="70" w:author="Ingerid" w:date="2016-10-20T18:42:00Z">
        <w:r w:rsidDel="00F92354">
          <w:delText xml:space="preserve">Current FO rankings for </w:delText>
        </w:r>
      </w:del>
      <w:r>
        <w:t>total defense</w:t>
      </w:r>
    </w:p>
    <w:p w14:paraId="28AA7800" w14:textId="4B6FB945" w:rsidR="00F45D27" w:rsidRDefault="00F45D27" w:rsidP="00F45D27">
      <w:pPr>
        <w:pStyle w:val="ListParagraph"/>
        <w:numPr>
          <w:ilvl w:val="0"/>
          <w:numId w:val="2"/>
        </w:numPr>
      </w:pPr>
      <w:r>
        <w:t>Opponent’s primary box score statistics for last X games</w:t>
      </w:r>
    </w:p>
    <w:p w14:paraId="493E33E8" w14:textId="77777777" w:rsidR="00F92354" w:rsidRDefault="00F45D27" w:rsidP="00F45D27">
      <w:pPr>
        <w:pStyle w:val="ListParagraph"/>
        <w:numPr>
          <w:ilvl w:val="0"/>
          <w:numId w:val="2"/>
        </w:numPr>
        <w:rPr>
          <w:ins w:id="71" w:author="Ingerid" w:date="2016-10-20T18:42:00Z"/>
        </w:rPr>
      </w:pPr>
      <w:r>
        <w:t>Opponent’s FO rankings for</w:t>
      </w:r>
    </w:p>
    <w:p w14:paraId="18236ADA" w14:textId="305758DD" w:rsidR="00F45D27" w:rsidRDefault="00F45D27">
      <w:pPr>
        <w:pStyle w:val="ListParagraph"/>
        <w:numPr>
          <w:ilvl w:val="1"/>
          <w:numId w:val="2"/>
        </w:numPr>
        <w:pPrChange w:id="72" w:author="Ingerid" w:date="2016-10-20T18:42:00Z">
          <w:pPr>
            <w:pStyle w:val="ListParagraph"/>
            <w:numPr>
              <w:numId w:val="2"/>
            </w:numPr>
            <w:ind w:left="1080" w:hanging="360"/>
          </w:pPr>
        </w:pPrChange>
      </w:pPr>
      <w:del w:id="73" w:author="Ingerid" w:date="2016-10-20T18:42:00Z">
        <w:r w:rsidDel="00F92354">
          <w:delText xml:space="preserve"> </w:delText>
        </w:r>
      </w:del>
      <w:r>
        <w:t>individual</w:t>
      </w:r>
      <w:ins w:id="74" w:author="Ingerid" w:date="2016-10-20T18:42:00Z">
        <w:r w:rsidR="00F92354">
          <w:t>s</w:t>
        </w:r>
      </w:ins>
      <w:del w:id="75" w:author="Ingerid" w:date="2016-10-20T18:42:00Z">
        <w:r w:rsidDel="00F92354">
          <w:delText xml:space="preserve"> members</w:delText>
        </w:r>
      </w:del>
    </w:p>
    <w:p w14:paraId="69A6556B" w14:textId="21F8E676" w:rsidR="00F45D27" w:rsidRDefault="00F45D27">
      <w:pPr>
        <w:pStyle w:val="ListParagraph"/>
        <w:numPr>
          <w:ilvl w:val="1"/>
          <w:numId w:val="2"/>
        </w:numPr>
        <w:pPrChange w:id="76" w:author="Ingerid" w:date="2016-10-20T18:42:00Z">
          <w:pPr>
            <w:pStyle w:val="ListParagraph"/>
            <w:numPr>
              <w:numId w:val="2"/>
            </w:numPr>
            <w:ind w:left="1080" w:hanging="360"/>
          </w:pPr>
        </w:pPrChange>
      </w:pPr>
      <w:del w:id="77" w:author="Ingerid" w:date="2016-10-20T18:42:00Z">
        <w:r w:rsidDel="00F92354">
          <w:delText xml:space="preserve">Opponent’s FO rankings for </w:delText>
        </w:r>
      </w:del>
      <w:r>
        <w:t>total offense</w:t>
      </w:r>
    </w:p>
    <w:p w14:paraId="72C29033" w14:textId="5234F0F0" w:rsidR="00F45D27" w:rsidRDefault="00EB2834" w:rsidP="00F45D27">
      <w:pPr>
        <w:rPr>
          <w:b/>
        </w:rPr>
      </w:pPr>
      <w:r>
        <w:rPr>
          <w:b/>
        </w:rPr>
        <w:t>Evaluation</w:t>
      </w:r>
    </w:p>
    <w:p w14:paraId="540C15C8" w14:textId="7B6222B3" w:rsidR="00EB2834" w:rsidRDefault="00EB2834" w:rsidP="00EB2834">
      <w:pPr>
        <w:jc w:val="both"/>
      </w:pPr>
      <w:r>
        <w:tab/>
        <w:t>Since the current NFL season is underway, we have a weekly opportunity to test our predictions. Moreover, due to the popularity of fantasy sports, most sports journalism sites</w:t>
      </w:r>
      <w:ins w:id="78" w:author="Ingerid" w:date="2016-10-20T18:43:00Z">
        <w:r w:rsidR="00AD01F5">
          <w:t xml:space="preserve"> </w:t>
        </w:r>
      </w:ins>
      <w:del w:id="79" w:author="Ingerid" w:date="2016-10-20T18:43:00Z">
        <w:r w:rsidDel="00AD01F5">
          <w:delText xml:space="preserve"> such as ESPN, Yahoo Sports, and the NFL itself </w:delText>
        </w:r>
      </w:del>
      <w:r>
        <w:t xml:space="preserve">provide their own prediction models for fantasy players. We will be evaluating our models not only in terms of how well they perform on the ‘live’ test each week, but also how they compare relative to </w:t>
      </w:r>
      <w:del w:id="80" w:author="Ingerid" w:date="2016-10-20T18:44:00Z">
        <w:r w:rsidDel="00AD01F5">
          <w:delText xml:space="preserve">other </w:delText>
        </w:r>
      </w:del>
      <w:r>
        <w:t>commercial models currently in use.</w:t>
      </w:r>
    </w:p>
    <w:sectPr w:rsidR="00EB28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DB416C" w14:textId="77777777" w:rsidR="00305BA2" w:rsidRDefault="00305BA2" w:rsidP="00305BA2">
      <w:pPr>
        <w:spacing w:after="0" w:line="240" w:lineRule="auto"/>
      </w:pPr>
      <w:r>
        <w:separator/>
      </w:r>
    </w:p>
  </w:endnote>
  <w:endnote w:type="continuationSeparator" w:id="0">
    <w:p w14:paraId="49A46D6A" w14:textId="77777777" w:rsidR="00305BA2" w:rsidRDefault="00305BA2" w:rsidP="00305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altName w:val="Tahoma"/>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18A5E3" w14:textId="77777777" w:rsidR="00305BA2" w:rsidRDefault="00305BA2" w:rsidP="00305BA2">
      <w:pPr>
        <w:spacing w:after="0" w:line="240" w:lineRule="auto"/>
      </w:pPr>
      <w:r>
        <w:separator/>
      </w:r>
    </w:p>
  </w:footnote>
  <w:footnote w:type="continuationSeparator" w:id="0">
    <w:p w14:paraId="548CE981" w14:textId="77777777" w:rsidR="00305BA2" w:rsidRDefault="00305BA2" w:rsidP="00305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8116C6"/>
    <w:multiLevelType w:val="hybridMultilevel"/>
    <w:tmpl w:val="BCE882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35C622B"/>
    <w:multiLevelType w:val="hybridMultilevel"/>
    <w:tmpl w:val="C3AAD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ei Bastidas">
    <w15:presenceInfo w15:providerId="Windows Live" w15:userId="8c0e684c76395d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comments="0" w:insDel="0" w:formatting="0" w:inkAnnotations="0"/>
  <w:trackRevisions/>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601"/>
    <w:rsid w:val="000E68F8"/>
    <w:rsid w:val="002D150A"/>
    <w:rsid w:val="00305BA2"/>
    <w:rsid w:val="004F607B"/>
    <w:rsid w:val="006860A0"/>
    <w:rsid w:val="006F6D01"/>
    <w:rsid w:val="00887B0D"/>
    <w:rsid w:val="00962601"/>
    <w:rsid w:val="00AD01F5"/>
    <w:rsid w:val="00C01DBA"/>
    <w:rsid w:val="00D45813"/>
    <w:rsid w:val="00EB2834"/>
    <w:rsid w:val="00F01821"/>
    <w:rsid w:val="00F45D27"/>
    <w:rsid w:val="00F92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6F22CD"/>
  <w15:docId w15:val="{9E6857AB-8313-4A44-B8BC-19A6C166A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2601"/>
    <w:rPr>
      <w:color w:val="0563C1" w:themeColor="hyperlink"/>
      <w:u w:val="single"/>
    </w:rPr>
  </w:style>
  <w:style w:type="paragraph" w:styleId="ListParagraph">
    <w:name w:val="List Paragraph"/>
    <w:basedOn w:val="Normal"/>
    <w:uiPriority w:val="34"/>
    <w:qFormat/>
    <w:rsid w:val="004F607B"/>
    <w:pPr>
      <w:ind w:left="720"/>
      <w:contextualSpacing/>
    </w:pPr>
  </w:style>
  <w:style w:type="paragraph" w:styleId="BalloonText">
    <w:name w:val="Balloon Text"/>
    <w:basedOn w:val="Normal"/>
    <w:link w:val="BalloonTextChar"/>
    <w:uiPriority w:val="99"/>
    <w:semiHidden/>
    <w:unhideWhenUsed/>
    <w:rsid w:val="00F9235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2354"/>
    <w:rPr>
      <w:rFonts w:ascii="Lucida Grande" w:hAnsi="Lucida Grande"/>
      <w:sz w:val="18"/>
      <w:szCs w:val="18"/>
    </w:rPr>
  </w:style>
  <w:style w:type="paragraph" w:styleId="Header">
    <w:name w:val="header"/>
    <w:basedOn w:val="Normal"/>
    <w:link w:val="HeaderChar"/>
    <w:uiPriority w:val="99"/>
    <w:unhideWhenUsed/>
    <w:rsid w:val="00305BA2"/>
    <w:pPr>
      <w:tabs>
        <w:tab w:val="center" w:pos="4320"/>
        <w:tab w:val="right" w:pos="8640"/>
      </w:tabs>
      <w:spacing w:after="0" w:line="240" w:lineRule="auto"/>
    </w:pPr>
  </w:style>
  <w:style w:type="character" w:customStyle="1" w:styleId="HeaderChar">
    <w:name w:val="Header Char"/>
    <w:basedOn w:val="DefaultParagraphFont"/>
    <w:link w:val="Header"/>
    <w:uiPriority w:val="99"/>
    <w:rsid w:val="00305BA2"/>
  </w:style>
  <w:style w:type="paragraph" w:styleId="Footer">
    <w:name w:val="footer"/>
    <w:basedOn w:val="Normal"/>
    <w:link w:val="FooterChar"/>
    <w:uiPriority w:val="99"/>
    <w:unhideWhenUsed/>
    <w:rsid w:val="00305BA2"/>
    <w:pPr>
      <w:tabs>
        <w:tab w:val="center" w:pos="4320"/>
        <w:tab w:val="right" w:pos="8640"/>
      </w:tabs>
      <w:spacing w:after="0" w:line="240" w:lineRule="auto"/>
    </w:pPr>
  </w:style>
  <w:style w:type="character" w:customStyle="1" w:styleId="FooterChar">
    <w:name w:val="Footer Char"/>
    <w:basedOn w:val="DefaultParagraphFont"/>
    <w:link w:val="Footer"/>
    <w:uiPriority w:val="99"/>
    <w:rsid w:val="00305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lexeib@stanfo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Alexei Bastidas</dc:creator>
  <cp:keywords/>
  <dc:description/>
  <cp:lastModifiedBy>Alexei Bastidas</cp:lastModifiedBy>
  <cp:revision>3</cp:revision>
  <cp:lastPrinted>2016-10-21T15:44:00Z</cp:lastPrinted>
  <dcterms:created xsi:type="dcterms:W3CDTF">2016-10-21T02:00:00Z</dcterms:created>
  <dcterms:modified xsi:type="dcterms:W3CDTF">2016-10-21T15:51:00Z</dcterms:modified>
</cp:coreProperties>
</file>